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50CD0" w14:textId="77777777" w:rsidR="00671359" w:rsidRDefault="00CE0D44" w:rsidP="00CE0D44">
      <w:pPr>
        <w:jc w:val="right"/>
      </w:pPr>
      <w:r>
        <w:t xml:space="preserve">Erica </w:t>
      </w:r>
      <w:commentRangeStart w:id="0"/>
      <w:r>
        <w:t>Bradford</w:t>
      </w:r>
      <w:commentRangeEnd w:id="0"/>
      <w:r w:rsidR="00520DE4">
        <w:rPr>
          <w:rStyle w:val="CommentReference"/>
        </w:rPr>
        <w:commentReference w:id="0"/>
      </w:r>
    </w:p>
    <w:p w14:paraId="53897D80" w14:textId="77777777" w:rsidR="00CE0D44" w:rsidRDefault="00CE0D44" w:rsidP="00CE0D44">
      <w:pPr>
        <w:jc w:val="right"/>
      </w:pPr>
      <w:r>
        <w:t>1/27/2014</w:t>
      </w:r>
    </w:p>
    <w:p w14:paraId="5CA06D97" w14:textId="77777777" w:rsidR="00CE0D44" w:rsidRDefault="00CE0D44" w:rsidP="00CE0D44">
      <w:pPr>
        <w:jc w:val="center"/>
        <w:rPr>
          <w:sz w:val="32"/>
          <w:szCs w:val="32"/>
        </w:rPr>
      </w:pPr>
      <w:r>
        <w:rPr>
          <w:sz w:val="32"/>
          <w:szCs w:val="32"/>
        </w:rPr>
        <w:t>Scrum-Diddly-Umptious.com Capstone Proposal</w:t>
      </w:r>
    </w:p>
    <w:p w14:paraId="11992EBF" w14:textId="77777777" w:rsidR="00535951" w:rsidRDefault="00535951" w:rsidP="00535951">
      <w:pPr>
        <w:rPr>
          <w:sz w:val="24"/>
          <w:szCs w:val="24"/>
        </w:rPr>
      </w:pPr>
      <w:r>
        <w:rPr>
          <w:sz w:val="24"/>
          <w:szCs w:val="24"/>
        </w:rPr>
        <w:tab/>
      </w:r>
      <w:commentRangeStart w:id="1"/>
      <w:r>
        <w:rPr>
          <w:sz w:val="24"/>
          <w:szCs w:val="24"/>
        </w:rPr>
        <w:t>Imagine</w:t>
      </w:r>
      <w:commentRangeEnd w:id="1"/>
      <w:r w:rsidR="00BD3D1A">
        <w:rPr>
          <w:rStyle w:val="CommentReference"/>
        </w:rPr>
        <w:commentReference w:id="1"/>
      </w:r>
      <w:r>
        <w:rPr>
          <w:sz w:val="24"/>
          <w:szCs w:val="24"/>
        </w:rPr>
        <w:t xml:space="preserve"> a website where users can browse recipes that they would actually</w:t>
      </w:r>
      <w:r w:rsidR="00A8611B">
        <w:rPr>
          <w:sz w:val="24"/>
          <w:szCs w:val="24"/>
        </w:rPr>
        <w:t xml:space="preserve"> want to</w:t>
      </w:r>
      <w:r>
        <w:rPr>
          <w:sz w:val="24"/>
          <w:szCs w:val="24"/>
        </w:rPr>
        <w:t xml:space="preserve"> </w:t>
      </w:r>
      <w:r w:rsidR="00A8611B">
        <w:rPr>
          <w:sz w:val="24"/>
          <w:szCs w:val="24"/>
        </w:rPr>
        <w:t>try</w:t>
      </w:r>
      <w:r>
        <w:rPr>
          <w:sz w:val="24"/>
          <w:szCs w:val="24"/>
        </w:rPr>
        <w:t>. Someone who is allergic to gluten would only see gluten-free recipes. A vegan wouldn’t have to</w:t>
      </w:r>
      <w:r w:rsidR="00A8611B">
        <w:rPr>
          <w:sz w:val="24"/>
          <w:szCs w:val="24"/>
        </w:rPr>
        <w:t xml:space="preserve"> see recipes that have meat or dairy</w:t>
      </w:r>
      <w:r>
        <w:rPr>
          <w:sz w:val="24"/>
          <w:szCs w:val="24"/>
        </w:rPr>
        <w:t xml:space="preserve"> in them. Now image that we expand this website so that users can search based on </w:t>
      </w:r>
      <w:r w:rsidR="00990769">
        <w:rPr>
          <w:sz w:val="24"/>
          <w:szCs w:val="24"/>
        </w:rPr>
        <w:t xml:space="preserve">combined </w:t>
      </w:r>
      <w:r>
        <w:rPr>
          <w:sz w:val="24"/>
          <w:szCs w:val="24"/>
        </w:rPr>
        <w:t xml:space="preserve">cost of ingredients or prep time. </w:t>
      </w:r>
      <w:r w:rsidR="00990769">
        <w:rPr>
          <w:sz w:val="24"/>
          <w:szCs w:val="24"/>
        </w:rPr>
        <w:t xml:space="preserve">What if this website could </w:t>
      </w:r>
      <w:r w:rsidR="00A8611B">
        <w:rPr>
          <w:sz w:val="24"/>
          <w:szCs w:val="24"/>
        </w:rPr>
        <w:t xml:space="preserve">even </w:t>
      </w:r>
      <w:r w:rsidR="00990769">
        <w:rPr>
          <w:sz w:val="24"/>
          <w:szCs w:val="24"/>
        </w:rPr>
        <w:t xml:space="preserve">give you </w:t>
      </w:r>
      <w:r w:rsidR="00A8611B">
        <w:rPr>
          <w:sz w:val="24"/>
          <w:szCs w:val="24"/>
        </w:rPr>
        <w:t>tips of what to do if someone</w:t>
      </w:r>
      <w:r w:rsidR="00990769">
        <w:rPr>
          <w:sz w:val="24"/>
          <w:szCs w:val="24"/>
        </w:rPr>
        <w:t xml:space="preserve"> over-add</w:t>
      </w:r>
      <w:r w:rsidR="00A8611B">
        <w:rPr>
          <w:sz w:val="24"/>
          <w:szCs w:val="24"/>
        </w:rPr>
        <w:t>s</w:t>
      </w:r>
      <w:r w:rsidR="00990769">
        <w:rPr>
          <w:sz w:val="24"/>
          <w:szCs w:val="24"/>
        </w:rPr>
        <w:t xml:space="preserve"> an </w:t>
      </w:r>
      <w:r w:rsidR="00893D9F">
        <w:rPr>
          <w:sz w:val="24"/>
          <w:szCs w:val="24"/>
        </w:rPr>
        <w:t>ingredient?</w:t>
      </w:r>
      <w:r w:rsidR="00990769">
        <w:rPr>
          <w:sz w:val="24"/>
          <w:szCs w:val="24"/>
        </w:rPr>
        <w:t xml:space="preserve"> </w:t>
      </w:r>
      <w:r>
        <w:rPr>
          <w:sz w:val="24"/>
          <w:szCs w:val="24"/>
        </w:rPr>
        <w:t>Welcome to Scrum-</w:t>
      </w:r>
      <w:bookmarkStart w:id="2" w:name="_GoBack"/>
      <w:bookmarkEnd w:id="2"/>
      <w:r>
        <w:rPr>
          <w:sz w:val="24"/>
          <w:szCs w:val="24"/>
        </w:rPr>
        <w:t>Diddly-Umptious.com.</w:t>
      </w:r>
    </w:p>
    <w:p w14:paraId="3CA316A6" w14:textId="77777777" w:rsidR="00893D9F" w:rsidRDefault="00893D9F" w:rsidP="00535951">
      <w:pPr>
        <w:rPr>
          <w:sz w:val="24"/>
          <w:szCs w:val="24"/>
        </w:rPr>
      </w:pPr>
      <w:r>
        <w:rPr>
          <w:sz w:val="24"/>
          <w:szCs w:val="24"/>
        </w:rPr>
        <w:tab/>
        <w:t xml:space="preserve">This website could have quite the variety of users. Professional cooks could use it either to showcase some of their recipes or to get ideas of dishes they could try. A parent of a child recently diagnosed with a food allergy can find a variety of recipes to make sure their kid stays well fed. College students could use the </w:t>
      </w:r>
      <w:r w:rsidR="008D0875">
        <w:rPr>
          <w:sz w:val="24"/>
          <w:szCs w:val="24"/>
        </w:rPr>
        <w:t>website</w:t>
      </w:r>
      <w:r>
        <w:rPr>
          <w:sz w:val="24"/>
          <w:szCs w:val="24"/>
        </w:rPr>
        <w:t xml:space="preserve"> to find cheap food ideas so that they are not eating ramen every night. The user base is essentially anyone who cooks or would like to cook a meal. The potential for this website is enormous.</w:t>
      </w:r>
    </w:p>
    <w:p w14:paraId="57A8C029" w14:textId="77777777" w:rsidR="0040122A" w:rsidRDefault="0040122A" w:rsidP="00535951">
      <w:pPr>
        <w:rPr>
          <w:ins w:id="3" w:author="Tim Clark" w:date="2014-02-05T14:16:00Z"/>
          <w:sz w:val="24"/>
          <w:szCs w:val="24"/>
        </w:rPr>
      </w:pPr>
    </w:p>
    <w:p w14:paraId="40846B92" w14:textId="5C65352C" w:rsidR="00520DE4" w:rsidRDefault="00520DE4" w:rsidP="00535951">
      <w:pPr>
        <w:rPr>
          <w:ins w:id="4" w:author="Tim Clark" w:date="2014-02-05T14:16:00Z"/>
          <w:sz w:val="24"/>
          <w:szCs w:val="24"/>
        </w:rPr>
      </w:pPr>
      <w:commentRangeStart w:id="5"/>
      <w:ins w:id="6" w:author="Tim Clark" w:date="2014-02-05T14:16:00Z">
        <w:r>
          <w:rPr>
            <w:sz w:val="24"/>
            <w:szCs w:val="24"/>
          </w:rPr>
          <w:t>Users</w:t>
        </w:r>
        <w:commentRangeEnd w:id="5"/>
        <w:r>
          <w:rPr>
            <w:rStyle w:val="CommentReference"/>
          </w:rPr>
          <w:commentReference w:id="5"/>
        </w:r>
      </w:ins>
    </w:p>
    <w:p w14:paraId="331F8CB1" w14:textId="77777777" w:rsidR="00520DE4" w:rsidRDefault="00520DE4" w:rsidP="00535951">
      <w:pPr>
        <w:rPr>
          <w:sz w:val="24"/>
          <w:szCs w:val="24"/>
        </w:rPr>
      </w:pPr>
    </w:p>
    <w:p w14:paraId="7FE0C746" w14:textId="77777777" w:rsidR="0040122A" w:rsidRDefault="0040122A" w:rsidP="00535951">
      <w:pPr>
        <w:rPr>
          <w:i/>
          <w:sz w:val="28"/>
          <w:szCs w:val="24"/>
        </w:rPr>
      </w:pPr>
      <w:r w:rsidRPr="0040122A">
        <w:rPr>
          <w:i/>
          <w:sz w:val="28"/>
          <w:szCs w:val="24"/>
        </w:rPr>
        <w:t xml:space="preserve">Project </w:t>
      </w:r>
      <w:commentRangeStart w:id="8"/>
      <w:r w:rsidRPr="0040122A">
        <w:rPr>
          <w:i/>
          <w:sz w:val="28"/>
          <w:szCs w:val="24"/>
        </w:rPr>
        <w:t>Backlog</w:t>
      </w:r>
      <w:commentRangeEnd w:id="8"/>
      <w:r w:rsidR="00BD3D1A">
        <w:rPr>
          <w:rStyle w:val="CommentReference"/>
        </w:rPr>
        <w:commentReference w:id="8"/>
      </w:r>
    </w:p>
    <w:p w14:paraId="6D49B539" w14:textId="77777777" w:rsidR="0040122A" w:rsidRDefault="0040122A" w:rsidP="0040122A">
      <w:pPr>
        <w:pStyle w:val="ListParagraph"/>
        <w:numPr>
          <w:ilvl w:val="0"/>
          <w:numId w:val="1"/>
        </w:numPr>
        <w:rPr>
          <w:sz w:val="24"/>
          <w:szCs w:val="24"/>
        </w:rPr>
      </w:pPr>
      <w:r>
        <w:rPr>
          <w:sz w:val="24"/>
          <w:szCs w:val="24"/>
        </w:rPr>
        <w:t>As a user, I want to submit recipes so that others can see recipes I have come up with.</w:t>
      </w:r>
    </w:p>
    <w:p w14:paraId="3FBA4205" w14:textId="77777777" w:rsidR="00C65003" w:rsidRPr="00C65003" w:rsidRDefault="00C65003" w:rsidP="00C65003">
      <w:pPr>
        <w:pStyle w:val="ListParagraph"/>
        <w:numPr>
          <w:ilvl w:val="0"/>
          <w:numId w:val="1"/>
        </w:numPr>
        <w:rPr>
          <w:sz w:val="24"/>
          <w:szCs w:val="24"/>
        </w:rPr>
      </w:pPr>
      <w:r>
        <w:rPr>
          <w:sz w:val="24"/>
          <w:szCs w:val="24"/>
        </w:rPr>
        <w:t>As a user, I want to sign into the site so that I can save my food preferences.</w:t>
      </w:r>
    </w:p>
    <w:p w14:paraId="67838C76" w14:textId="77777777" w:rsidR="0040122A" w:rsidRDefault="0040122A" w:rsidP="0040122A">
      <w:pPr>
        <w:pStyle w:val="ListParagraph"/>
        <w:numPr>
          <w:ilvl w:val="0"/>
          <w:numId w:val="1"/>
        </w:numPr>
        <w:rPr>
          <w:sz w:val="24"/>
          <w:szCs w:val="24"/>
        </w:rPr>
      </w:pPr>
      <w:r>
        <w:rPr>
          <w:sz w:val="24"/>
          <w:szCs w:val="24"/>
        </w:rPr>
        <w:t>As a user, I want to specify my food preferences (vegan, gluten-free, sugar-free, etc.) so that I only see recipes that can satisfy my personal diet needs.</w:t>
      </w:r>
    </w:p>
    <w:p w14:paraId="3CB0721E" w14:textId="77777777" w:rsidR="0040122A" w:rsidRDefault="0040122A" w:rsidP="0040122A">
      <w:pPr>
        <w:pStyle w:val="ListParagraph"/>
        <w:numPr>
          <w:ilvl w:val="0"/>
          <w:numId w:val="1"/>
        </w:numPr>
        <w:rPr>
          <w:sz w:val="24"/>
          <w:szCs w:val="24"/>
        </w:rPr>
      </w:pPr>
      <w:r>
        <w:rPr>
          <w:sz w:val="24"/>
          <w:szCs w:val="24"/>
        </w:rPr>
        <w:t>As a user, I want to search recipes based on combined cost of ingredients so that I can find new recipes to try that are in my budget.</w:t>
      </w:r>
    </w:p>
    <w:p w14:paraId="5816CE46" w14:textId="77777777" w:rsidR="0040122A" w:rsidRDefault="0040122A" w:rsidP="0040122A">
      <w:pPr>
        <w:pStyle w:val="ListParagraph"/>
        <w:numPr>
          <w:ilvl w:val="0"/>
          <w:numId w:val="1"/>
        </w:numPr>
        <w:rPr>
          <w:sz w:val="24"/>
          <w:szCs w:val="24"/>
        </w:rPr>
      </w:pPr>
      <w:r>
        <w:rPr>
          <w:sz w:val="24"/>
          <w:szCs w:val="24"/>
        </w:rPr>
        <w:t>As a user, I want to search recipes based on how long it will take to prepare that recipe so that I can find recipes that I can make when I have time to make them.</w:t>
      </w:r>
    </w:p>
    <w:p w14:paraId="7DF44A6A" w14:textId="77777777" w:rsidR="0040122A" w:rsidRDefault="0040122A" w:rsidP="0040122A">
      <w:pPr>
        <w:pStyle w:val="ListParagraph"/>
        <w:numPr>
          <w:ilvl w:val="0"/>
          <w:numId w:val="1"/>
        </w:numPr>
        <w:rPr>
          <w:sz w:val="24"/>
          <w:szCs w:val="24"/>
        </w:rPr>
      </w:pPr>
      <w:r>
        <w:rPr>
          <w:sz w:val="24"/>
          <w:szCs w:val="24"/>
        </w:rPr>
        <w:t>As a user, I want to know what I can do to save a recipe if I over-add an ingredient so that if I mess up I know I won’t have to start over and the recipe will still taste nice.</w:t>
      </w:r>
    </w:p>
    <w:p w14:paraId="1FD7AF6F" w14:textId="77777777" w:rsidR="0040122A" w:rsidRDefault="0040122A" w:rsidP="0040122A">
      <w:pPr>
        <w:pStyle w:val="ListParagraph"/>
        <w:numPr>
          <w:ilvl w:val="0"/>
          <w:numId w:val="1"/>
        </w:numPr>
        <w:rPr>
          <w:sz w:val="24"/>
          <w:szCs w:val="24"/>
        </w:rPr>
      </w:pPr>
      <w:r>
        <w:rPr>
          <w:sz w:val="24"/>
          <w:szCs w:val="24"/>
        </w:rPr>
        <w:t xml:space="preserve">As a user, I want to search for recipes that use ingredients that I already have in my kitchen so that I don’t have to buy weird or exotic ingredients every time I want to try something </w:t>
      </w:r>
      <w:commentRangeStart w:id="9"/>
      <w:r>
        <w:rPr>
          <w:sz w:val="24"/>
          <w:szCs w:val="24"/>
        </w:rPr>
        <w:t>new</w:t>
      </w:r>
      <w:commentRangeEnd w:id="9"/>
      <w:r w:rsidR="00BD3D1A">
        <w:rPr>
          <w:rStyle w:val="CommentReference"/>
        </w:rPr>
        <w:commentReference w:id="9"/>
      </w:r>
      <w:r>
        <w:rPr>
          <w:sz w:val="24"/>
          <w:szCs w:val="24"/>
        </w:rPr>
        <w:t>.</w:t>
      </w:r>
    </w:p>
    <w:p w14:paraId="3071F098" w14:textId="77777777" w:rsidR="0040122A" w:rsidRDefault="0040122A" w:rsidP="0040122A">
      <w:pPr>
        <w:pStyle w:val="ListParagraph"/>
        <w:numPr>
          <w:ilvl w:val="0"/>
          <w:numId w:val="1"/>
        </w:numPr>
        <w:rPr>
          <w:sz w:val="24"/>
          <w:szCs w:val="24"/>
        </w:rPr>
      </w:pPr>
      <w:r>
        <w:rPr>
          <w:sz w:val="24"/>
          <w:szCs w:val="24"/>
        </w:rPr>
        <w:t>As a user, I want to browse recipes that are in a category like main dish, pasta, or desserts so that if I have no idea what I want I can look for something that just looks interesting.</w:t>
      </w:r>
    </w:p>
    <w:p w14:paraId="1E27C4B2" w14:textId="77777777" w:rsidR="0040122A" w:rsidRDefault="0040122A" w:rsidP="0040122A">
      <w:pPr>
        <w:pStyle w:val="ListParagraph"/>
        <w:numPr>
          <w:ilvl w:val="0"/>
          <w:numId w:val="1"/>
        </w:numPr>
        <w:rPr>
          <w:sz w:val="24"/>
          <w:szCs w:val="24"/>
        </w:rPr>
      </w:pPr>
      <w:r>
        <w:rPr>
          <w:sz w:val="24"/>
          <w:szCs w:val="24"/>
        </w:rPr>
        <w:t xml:space="preserve">As a user, I want to </w:t>
      </w:r>
      <w:r w:rsidR="00C65003">
        <w:rPr>
          <w:sz w:val="24"/>
          <w:szCs w:val="24"/>
        </w:rPr>
        <w:t>save my favorite recipes so that I can easily find them again.</w:t>
      </w:r>
    </w:p>
    <w:p w14:paraId="76B1B375" w14:textId="77777777" w:rsidR="00C65003" w:rsidRPr="00C65003" w:rsidRDefault="00C65003" w:rsidP="00C65003">
      <w:pPr>
        <w:pStyle w:val="ListParagraph"/>
        <w:numPr>
          <w:ilvl w:val="0"/>
          <w:numId w:val="1"/>
        </w:numPr>
        <w:rPr>
          <w:sz w:val="24"/>
          <w:szCs w:val="24"/>
        </w:rPr>
      </w:pPr>
      <w:r>
        <w:rPr>
          <w:sz w:val="24"/>
          <w:szCs w:val="24"/>
        </w:rPr>
        <w:lastRenderedPageBreak/>
        <w:t>As a user, I want to see a rating on recipes so that I have an idea of how good a recipe is according to other users.</w:t>
      </w:r>
    </w:p>
    <w:p w14:paraId="1A3E84B2" w14:textId="77777777" w:rsidR="0040122A" w:rsidRDefault="0040122A" w:rsidP="0040122A">
      <w:pPr>
        <w:pStyle w:val="ListParagraph"/>
        <w:numPr>
          <w:ilvl w:val="0"/>
          <w:numId w:val="1"/>
        </w:numPr>
        <w:rPr>
          <w:sz w:val="24"/>
          <w:szCs w:val="24"/>
        </w:rPr>
      </w:pPr>
      <w:r>
        <w:rPr>
          <w:sz w:val="24"/>
          <w:szCs w:val="24"/>
        </w:rPr>
        <w:t>As a user, I want to be able to delete my recipes so that I have the option to take my recipe down.</w:t>
      </w:r>
    </w:p>
    <w:p w14:paraId="6B75576F" w14:textId="77777777" w:rsidR="00C65003" w:rsidRDefault="0040122A" w:rsidP="00C65003">
      <w:pPr>
        <w:pStyle w:val="ListParagraph"/>
        <w:numPr>
          <w:ilvl w:val="0"/>
          <w:numId w:val="1"/>
        </w:numPr>
        <w:rPr>
          <w:sz w:val="24"/>
          <w:szCs w:val="24"/>
        </w:rPr>
      </w:pPr>
      <w:r>
        <w:rPr>
          <w:sz w:val="24"/>
          <w:szCs w:val="24"/>
        </w:rPr>
        <w:t>As a user, I want to be able to edit my recipes so that I can update a recipe if I find a way to make it better.</w:t>
      </w:r>
    </w:p>
    <w:p w14:paraId="0FA83510" w14:textId="77777777" w:rsidR="009D1A92" w:rsidRDefault="009D1A92" w:rsidP="009D1A92">
      <w:pPr>
        <w:rPr>
          <w:sz w:val="24"/>
          <w:szCs w:val="24"/>
        </w:rPr>
      </w:pPr>
    </w:p>
    <w:p w14:paraId="4308647B" w14:textId="77777777" w:rsidR="009D1A92" w:rsidRDefault="009D1A92" w:rsidP="009D1A92">
      <w:pPr>
        <w:rPr>
          <w:i/>
          <w:sz w:val="24"/>
          <w:szCs w:val="24"/>
        </w:rPr>
      </w:pPr>
      <w:proofErr w:type="gramStart"/>
      <w:r>
        <w:rPr>
          <w:i/>
          <w:sz w:val="24"/>
          <w:szCs w:val="24"/>
        </w:rPr>
        <w:t>Two Week</w:t>
      </w:r>
      <w:proofErr w:type="gramEnd"/>
      <w:r>
        <w:rPr>
          <w:i/>
          <w:sz w:val="24"/>
          <w:szCs w:val="24"/>
        </w:rPr>
        <w:t xml:space="preserve"> </w:t>
      </w:r>
      <w:commentRangeStart w:id="10"/>
      <w:r>
        <w:rPr>
          <w:i/>
          <w:sz w:val="24"/>
          <w:szCs w:val="24"/>
        </w:rPr>
        <w:t>Plan</w:t>
      </w:r>
      <w:commentRangeEnd w:id="10"/>
      <w:r w:rsidR="00BD3D1A">
        <w:rPr>
          <w:rStyle w:val="CommentReference"/>
        </w:rPr>
        <w:commentReference w:id="10"/>
      </w:r>
    </w:p>
    <w:p w14:paraId="340388F8" w14:textId="77777777" w:rsidR="009D1A92" w:rsidRDefault="00A8611B" w:rsidP="009D1A92">
      <w:pPr>
        <w:rPr>
          <w:sz w:val="24"/>
          <w:szCs w:val="24"/>
        </w:rPr>
      </w:pPr>
      <w:r>
        <w:rPr>
          <w:sz w:val="24"/>
          <w:szCs w:val="24"/>
        </w:rPr>
        <w:tab/>
        <w:t>For the first 2 weeks</w:t>
      </w:r>
      <w:r w:rsidR="005102B3">
        <w:rPr>
          <w:sz w:val="24"/>
          <w:szCs w:val="24"/>
        </w:rPr>
        <w:t xml:space="preserve">, I want to focus on the main framework for this website because I want something I can easily add to. The first week I will work on getting the site up so that there are CRUD functions to create recipes. I will be able to see a list of recipes that I will put up just to test with. Then I will create a way for users to sign up and log in. </w:t>
      </w:r>
      <w:r w:rsidR="00341E43">
        <w:rPr>
          <w:sz w:val="24"/>
          <w:szCs w:val="24"/>
        </w:rPr>
        <w:t>During</w:t>
      </w:r>
      <w:r w:rsidR="005102B3">
        <w:rPr>
          <w:sz w:val="24"/>
          <w:szCs w:val="24"/>
        </w:rPr>
        <w:t xml:space="preserve"> the second week, I want to be able to save preferences for specific users. Users will be able to specify dietary restrictions and foods to </w:t>
      </w:r>
      <w:proofErr w:type="gramStart"/>
      <w:r w:rsidR="005102B3">
        <w:rPr>
          <w:sz w:val="24"/>
          <w:szCs w:val="24"/>
        </w:rPr>
        <w:t>black-list</w:t>
      </w:r>
      <w:proofErr w:type="gramEnd"/>
      <w:r w:rsidR="005102B3">
        <w:rPr>
          <w:sz w:val="24"/>
          <w:szCs w:val="24"/>
        </w:rPr>
        <w:t xml:space="preserve"> (example: if someone can’t stand tomatoes then they can add it to the list and later they won’t see recipes that absolutely require tomatoes). </w:t>
      </w:r>
      <w:r w:rsidR="00341E43">
        <w:rPr>
          <w:sz w:val="24"/>
          <w:szCs w:val="24"/>
        </w:rPr>
        <w:t xml:space="preserve">These functions are absolutely critical before I move onto other aspects of this project. </w:t>
      </w:r>
    </w:p>
    <w:p w14:paraId="06AA541C" w14:textId="77777777" w:rsidR="005102B3" w:rsidRPr="009D1A92" w:rsidRDefault="005102B3" w:rsidP="009D1A92">
      <w:pPr>
        <w:rPr>
          <w:sz w:val="24"/>
          <w:szCs w:val="24"/>
        </w:rPr>
      </w:pPr>
      <w:r>
        <w:rPr>
          <w:sz w:val="24"/>
          <w:szCs w:val="24"/>
        </w:rPr>
        <w:tab/>
        <w:t>If I still have time before the second week is</w:t>
      </w:r>
      <w:r w:rsidR="00341E43">
        <w:rPr>
          <w:sz w:val="24"/>
          <w:szCs w:val="24"/>
        </w:rPr>
        <w:t xml:space="preserve"> up, I will then focus on actually</w:t>
      </w:r>
      <w:r>
        <w:rPr>
          <w:sz w:val="24"/>
          <w:szCs w:val="24"/>
        </w:rPr>
        <w:t xml:space="preserve"> filter</w:t>
      </w:r>
      <w:r w:rsidR="00341E43">
        <w:rPr>
          <w:sz w:val="24"/>
          <w:szCs w:val="24"/>
        </w:rPr>
        <w:t>ing</w:t>
      </w:r>
      <w:r>
        <w:rPr>
          <w:sz w:val="24"/>
          <w:szCs w:val="24"/>
        </w:rPr>
        <w:t xml:space="preserve"> recipes based on the dietary restrictions</w:t>
      </w:r>
      <w:r w:rsidR="00341E43">
        <w:rPr>
          <w:sz w:val="24"/>
          <w:szCs w:val="24"/>
        </w:rPr>
        <w:t>, and</w:t>
      </w:r>
      <w:r>
        <w:rPr>
          <w:sz w:val="24"/>
          <w:szCs w:val="24"/>
        </w:rPr>
        <w:t xml:space="preserve"> blacklisting ingredients.</w:t>
      </w:r>
    </w:p>
    <w:sectPr w:rsidR="005102B3" w:rsidRPr="009D1A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im Clark" w:date="2014-02-05T14:16:00Z" w:initials="TC">
    <w:p w14:paraId="707407D7" w14:textId="602F4AC5" w:rsidR="00520DE4" w:rsidRDefault="00520DE4">
      <w:pPr>
        <w:pStyle w:val="CommentText"/>
      </w:pPr>
      <w:r>
        <w:rPr>
          <w:rStyle w:val="CommentReference"/>
        </w:rPr>
        <w:annotationRef/>
      </w:r>
      <w:r w:rsidRPr="00520DE4">
        <w:t>Proposals need to be in a professional format/layout.</w:t>
      </w:r>
      <w:r>
        <w:t xml:space="preserve"> </w:t>
      </w:r>
    </w:p>
  </w:comment>
  <w:comment w:id="1" w:author="Tim Clark" w:date="2014-02-05T14:21:00Z" w:initials="TC">
    <w:p w14:paraId="28DC6366" w14:textId="673CA02B" w:rsidR="00BD3D1A" w:rsidRDefault="00BD3D1A">
      <w:pPr>
        <w:pStyle w:val="CommentText"/>
      </w:pPr>
      <w:r>
        <w:rPr>
          <w:rStyle w:val="CommentReference"/>
        </w:rPr>
        <w:annotationRef/>
      </w:r>
      <w:r>
        <w:t>I love the elevator/sales pitch you have here.</w:t>
      </w:r>
    </w:p>
  </w:comment>
  <w:comment w:id="5" w:author="Tim Clark" w:date="2014-02-05T14:16:00Z" w:initials="TC">
    <w:p w14:paraId="31B5AEC7" w14:textId="583EA6C5" w:rsidR="00520DE4" w:rsidRDefault="00520DE4">
      <w:pPr>
        <w:pStyle w:val="CommentText"/>
      </w:pPr>
      <w:ins w:id="7" w:author="Tim Clark" w:date="2014-02-05T14:16:00Z">
        <w:r>
          <w:rPr>
            <w:rStyle w:val="CommentReference"/>
          </w:rPr>
          <w:annotationRef/>
        </w:r>
      </w:ins>
      <w:r w:rsidRPr="00520DE4">
        <w:t>You need to identify all of your potential users and be very specific. Putting yourself in the shoes of your users is the only way to create usable user stories that will guide your development.</w:t>
      </w:r>
    </w:p>
  </w:comment>
  <w:comment w:id="8" w:author="Tim Clark" w:date="2014-02-05T14:20:00Z" w:initials="TC">
    <w:p w14:paraId="336E9A32" w14:textId="77777777" w:rsidR="00BD3D1A" w:rsidRDefault="00BD3D1A" w:rsidP="00BD3D1A">
      <w:pPr>
        <w:pStyle w:val="CommentText"/>
      </w:pPr>
      <w:r>
        <w:rPr>
          <w:rStyle w:val="CommentReference"/>
        </w:rPr>
        <w:annotationRef/>
      </w:r>
      <w:r>
        <w:t xml:space="preserve">Your user stories and acceptance criteria are riddled with implementation details which is extremely bad in an Agile user story. </w:t>
      </w:r>
    </w:p>
    <w:p w14:paraId="351E3001" w14:textId="77777777" w:rsidR="00BD3D1A" w:rsidRDefault="00BD3D1A" w:rsidP="00BD3D1A">
      <w:pPr>
        <w:pStyle w:val="CommentText"/>
      </w:pPr>
    </w:p>
    <w:p w14:paraId="622466E9" w14:textId="77777777" w:rsidR="00BD3D1A" w:rsidRDefault="00BD3D1A" w:rsidP="00BD3D1A">
      <w:pPr>
        <w:pStyle w:val="CommentText"/>
      </w:pPr>
      <w:r>
        <w:t>Bad User Story Example:</w:t>
      </w:r>
    </w:p>
    <w:p w14:paraId="298CDC9A" w14:textId="77777777" w:rsidR="00BD3D1A" w:rsidRDefault="00BD3D1A" w:rsidP="00BD3D1A">
      <w:pPr>
        <w:pStyle w:val="CommentText"/>
      </w:pPr>
      <w:r>
        <w:t xml:space="preserve">As a user, I will be presented a file dialog which will allow me to select a file and then click upload which will then upload the file. </w:t>
      </w:r>
    </w:p>
    <w:p w14:paraId="1BF7BF43" w14:textId="77777777" w:rsidR="00BD3D1A" w:rsidRDefault="00BD3D1A" w:rsidP="00BD3D1A">
      <w:pPr>
        <w:pStyle w:val="CommentText"/>
      </w:pPr>
    </w:p>
    <w:p w14:paraId="0A71337A" w14:textId="77777777" w:rsidR="00BD3D1A" w:rsidRDefault="00BD3D1A" w:rsidP="00BD3D1A">
      <w:pPr>
        <w:pStyle w:val="CommentText"/>
      </w:pPr>
      <w:r>
        <w:t xml:space="preserve">Good User Story Example: </w:t>
      </w:r>
    </w:p>
    <w:p w14:paraId="46992408" w14:textId="33D08366" w:rsidR="00BD3D1A" w:rsidRDefault="00BD3D1A" w:rsidP="00BD3D1A">
      <w:pPr>
        <w:pStyle w:val="CommentText"/>
      </w:pPr>
      <w:r>
        <w:t>As a user, I will be able to upload a file of my choosing to the server.</w:t>
      </w:r>
    </w:p>
  </w:comment>
  <w:comment w:id="9" w:author="Tim Clark" w:date="2014-02-05T14:20:00Z" w:initials="TC">
    <w:p w14:paraId="185DE10F" w14:textId="77777777" w:rsidR="00BD3D1A" w:rsidRDefault="00BD3D1A" w:rsidP="00BD3D1A">
      <w:pPr>
        <w:pStyle w:val="CommentText"/>
      </w:pPr>
      <w:r>
        <w:rPr>
          <w:rStyle w:val="CommentReference"/>
        </w:rPr>
        <w:annotationRef/>
      </w:r>
      <w:r>
        <w:t>Each User Story must have its own set of Acceptance Criteria. Acceptance Criteria are written from the point of view of a tester. What all does someone need to do and test to make sure that the user story was properly implemented.</w:t>
      </w:r>
    </w:p>
    <w:p w14:paraId="648FCA00" w14:textId="77777777" w:rsidR="00BD3D1A" w:rsidRDefault="00BD3D1A" w:rsidP="00BD3D1A">
      <w:pPr>
        <w:pStyle w:val="CommentText"/>
      </w:pPr>
    </w:p>
    <w:p w14:paraId="7B453BC3" w14:textId="77777777" w:rsidR="00BD3D1A" w:rsidRDefault="00BD3D1A" w:rsidP="00BD3D1A">
      <w:pPr>
        <w:pStyle w:val="CommentText"/>
      </w:pPr>
      <w:r>
        <w:t>Bad Acceptance Criteria Example:</w:t>
      </w:r>
    </w:p>
    <w:p w14:paraId="2A1298E9" w14:textId="77777777" w:rsidR="00BD3D1A" w:rsidRDefault="00BD3D1A" w:rsidP="00BD3D1A">
      <w:pPr>
        <w:pStyle w:val="CommentText"/>
      </w:pPr>
      <w:r>
        <w:t xml:space="preserve">Once the file is uploaded the user will be presented with a modal dialog announcing to them that the file was successfully saved and in a particular path. </w:t>
      </w:r>
    </w:p>
    <w:p w14:paraId="2680D9DE" w14:textId="77777777" w:rsidR="00BD3D1A" w:rsidRDefault="00BD3D1A" w:rsidP="00BD3D1A">
      <w:pPr>
        <w:pStyle w:val="CommentText"/>
      </w:pPr>
    </w:p>
    <w:p w14:paraId="3832EE78" w14:textId="77777777" w:rsidR="00BD3D1A" w:rsidRDefault="00BD3D1A" w:rsidP="00BD3D1A">
      <w:pPr>
        <w:pStyle w:val="CommentText"/>
      </w:pPr>
      <w:r>
        <w:t xml:space="preserve">Good Acceptance Criteria Example: </w:t>
      </w:r>
    </w:p>
    <w:p w14:paraId="14F33CC0" w14:textId="77777777" w:rsidR="00BD3D1A" w:rsidRDefault="00BD3D1A" w:rsidP="00BD3D1A">
      <w:pPr>
        <w:pStyle w:val="CommentText"/>
      </w:pPr>
      <w:r>
        <w:t>User will be notified that the file was either successfully saved or there was an error.</w:t>
      </w:r>
    </w:p>
    <w:p w14:paraId="79832A2B" w14:textId="526E4C58" w:rsidR="00BD3D1A" w:rsidRDefault="00BD3D1A" w:rsidP="00BD3D1A">
      <w:pPr>
        <w:pStyle w:val="CommentText"/>
      </w:pPr>
      <w:r>
        <w:t>If there was an error, the user will be provided instructions as to how they can correct the issue.</w:t>
      </w:r>
    </w:p>
  </w:comment>
  <w:comment w:id="10" w:author="Tim Clark" w:date="2014-02-05T14:20:00Z" w:initials="TC">
    <w:p w14:paraId="07EBC35E" w14:textId="77777777" w:rsidR="00BD3D1A" w:rsidRDefault="00BD3D1A" w:rsidP="00BD3D1A">
      <w:pPr>
        <w:pStyle w:val="CommentText"/>
      </w:pPr>
      <w:r>
        <w:rPr>
          <w:rStyle w:val="CommentReference"/>
        </w:rPr>
        <w:annotationRef/>
      </w:r>
      <w:r>
        <w:t xml:space="preserve">2 week plan should identify the user stories you are going to implement in each week. I should be able to see which user stories will be in each week. </w:t>
      </w:r>
    </w:p>
    <w:p w14:paraId="7AB29C93" w14:textId="77777777" w:rsidR="00BD3D1A" w:rsidRDefault="00BD3D1A" w:rsidP="00BD3D1A">
      <w:pPr>
        <w:pStyle w:val="CommentText"/>
      </w:pPr>
    </w:p>
    <w:p w14:paraId="312DB2C8" w14:textId="77777777" w:rsidR="00BD3D1A" w:rsidRDefault="00BD3D1A" w:rsidP="00BD3D1A">
      <w:pPr>
        <w:pStyle w:val="CommentText"/>
      </w:pPr>
      <w:r>
        <w:t>User stories that are in your week one and week two sprints should not be in your backlog. Your backlog is for user stories which have not yet been added to a sprint.</w:t>
      </w:r>
    </w:p>
    <w:p w14:paraId="41307467" w14:textId="77777777" w:rsidR="00BD3D1A" w:rsidRDefault="00BD3D1A" w:rsidP="00BD3D1A">
      <w:pPr>
        <w:pStyle w:val="CommentText"/>
      </w:pPr>
    </w:p>
    <w:p w14:paraId="2BEC0507" w14:textId="7AEE73C6" w:rsidR="00BD3D1A" w:rsidRDefault="00BD3D1A" w:rsidP="00BD3D1A">
      <w:pPr>
        <w:pStyle w:val="CommentText"/>
      </w:pPr>
      <w:r>
        <w:t>This means you should have 8-16 user stories in your backlog which are not found in your week one and week two sprints.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1F8B"/>
    <w:multiLevelType w:val="hybridMultilevel"/>
    <w:tmpl w:val="8C7C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D44"/>
    <w:rsid w:val="002D3227"/>
    <w:rsid w:val="00341E43"/>
    <w:rsid w:val="0040122A"/>
    <w:rsid w:val="005102B3"/>
    <w:rsid w:val="00520DE4"/>
    <w:rsid w:val="00535951"/>
    <w:rsid w:val="00671359"/>
    <w:rsid w:val="00893D9F"/>
    <w:rsid w:val="008D0875"/>
    <w:rsid w:val="00990769"/>
    <w:rsid w:val="009D1A92"/>
    <w:rsid w:val="00A8611B"/>
    <w:rsid w:val="00BD3D1A"/>
    <w:rsid w:val="00C65003"/>
    <w:rsid w:val="00CE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2A"/>
    <w:pPr>
      <w:ind w:left="720"/>
      <w:contextualSpacing/>
    </w:pPr>
  </w:style>
  <w:style w:type="character" w:styleId="CommentReference">
    <w:name w:val="annotation reference"/>
    <w:basedOn w:val="DefaultParagraphFont"/>
    <w:uiPriority w:val="99"/>
    <w:semiHidden/>
    <w:unhideWhenUsed/>
    <w:rsid w:val="00520DE4"/>
    <w:rPr>
      <w:sz w:val="18"/>
      <w:szCs w:val="18"/>
    </w:rPr>
  </w:style>
  <w:style w:type="paragraph" w:styleId="CommentText">
    <w:name w:val="annotation text"/>
    <w:basedOn w:val="Normal"/>
    <w:link w:val="CommentTextChar"/>
    <w:uiPriority w:val="99"/>
    <w:semiHidden/>
    <w:unhideWhenUsed/>
    <w:rsid w:val="00520DE4"/>
    <w:pPr>
      <w:spacing w:line="240" w:lineRule="auto"/>
    </w:pPr>
    <w:rPr>
      <w:sz w:val="24"/>
      <w:szCs w:val="24"/>
    </w:rPr>
  </w:style>
  <w:style w:type="character" w:customStyle="1" w:styleId="CommentTextChar">
    <w:name w:val="Comment Text Char"/>
    <w:basedOn w:val="DefaultParagraphFont"/>
    <w:link w:val="CommentText"/>
    <w:uiPriority w:val="99"/>
    <w:semiHidden/>
    <w:rsid w:val="00520DE4"/>
    <w:rPr>
      <w:sz w:val="24"/>
      <w:szCs w:val="24"/>
    </w:rPr>
  </w:style>
  <w:style w:type="paragraph" w:styleId="CommentSubject">
    <w:name w:val="annotation subject"/>
    <w:basedOn w:val="CommentText"/>
    <w:next w:val="CommentText"/>
    <w:link w:val="CommentSubjectChar"/>
    <w:uiPriority w:val="99"/>
    <w:semiHidden/>
    <w:unhideWhenUsed/>
    <w:rsid w:val="00520DE4"/>
    <w:rPr>
      <w:b/>
      <w:bCs/>
      <w:sz w:val="20"/>
      <w:szCs w:val="20"/>
    </w:rPr>
  </w:style>
  <w:style w:type="character" w:customStyle="1" w:styleId="CommentSubjectChar">
    <w:name w:val="Comment Subject Char"/>
    <w:basedOn w:val="CommentTextChar"/>
    <w:link w:val="CommentSubject"/>
    <w:uiPriority w:val="99"/>
    <w:semiHidden/>
    <w:rsid w:val="00520DE4"/>
    <w:rPr>
      <w:b/>
      <w:bCs/>
      <w:sz w:val="20"/>
      <w:szCs w:val="20"/>
    </w:rPr>
  </w:style>
  <w:style w:type="paragraph" w:styleId="BalloonText">
    <w:name w:val="Balloon Text"/>
    <w:basedOn w:val="Normal"/>
    <w:link w:val="BalloonTextChar"/>
    <w:uiPriority w:val="99"/>
    <w:semiHidden/>
    <w:unhideWhenUsed/>
    <w:rsid w:val="00520DE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0DE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2A"/>
    <w:pPr>
      <w:ind w:left="720"/>
      <w:contextualSpacing/>
    </w:pPr>
  </w:style>
  <w:style w:type="character" w:styleId="CommentReference">
    <w:name w:val="annotation reference"/>
    <w:basedOn w:val="DefaultParagraphFont"/>
    <w:uiPriority w:val="99"/>
    <w:semiHidden/>
    <w:unhideWhenUsed/>
    <w:rsid w:val="00520DE4"/>
    <w:rPr>
      <w:sz w:val="18"/>
      <w:szCs w:val="18"/>
    </w:rPr>
  </w:style>
  <w:style w:type="paragraph" w:styleId="CommentText">
    <w:name w:val="annotation text"/>
    <w:basedOn w:val="Normal"/>
    <w:link w:val="CommentTextChar"/>
    <w:uiPriority w:val="99"/>
    <w:semiHidden/>
    <w:unhideWhenUsed/>
    <w:rsid w:val="00520DE4"/>
    <w:pPr>
      <w:spacing w:line="240" w:lineRule="auto"/>
    </w:pPr>
    <w:rPr>
      <w:sz w:val="24"/>
      <w:szCs w:val="24"/>
    </w:rPr>
  </w:style>
  <w:style w:type="character" w:customStyle="1" w:styleId="CommentTextChar">
    <w:name w:val="Comment Text Char"/>
    <w:basedOn w:val="DefaultParagraphFont"/>
    <w:link w:val="CommentText"/>
    <w:uiPriority w:val="99"/>
    <w:semiHidden/>
    <w:rsid w:val="00520DE4"/>
    <w:rPr>
      <w:sz w:val="24"/>
      <w:szCs w:val="24"/>
    </w:rPr>
  </w:style>
  <w:style w:type="paragraph" w:styleId="CommentSubject">
    <w:name w:val="annotation subject"/>
    <w:basedOn w:val="CommentText"/>
    <w:next w:val="CommentText"/>
    <w:link w:val="CommentSubjectChar"/>
    <w:uiPriority w:val="99"/>
    <w:semiHidden/>
    <w:unhideWhenUsed/>
    <w:rsid w:val="00520DE4"/>
    <w:rPr>
      <w:b/>
      <w:bCs/>
      <w:sz w:val="20"/>
      <w:szCs w:val="20"/>
    </w:rPr>
  </w:style>
  <w:style w:type="character" w:customStyle="1" w:styleId="CommentSubjectChar">
    <w:name w:val="Comment Subject Char"/>
    <w:basedOn w:val="CommentTextChar"/>
    <w:link w:val="CommentSubject"/>
    <w:uiPriority w:val="99"/>
    <w:semiHidden/>
    <w:rsid w:val="00520DE4"/>
    <w:rPr>
      <w:b/>
      <w:bCs/>
      <w:sz w:val="20"/>
      <w:szCs w:val="20"/>
    </w:rPr>
  </w:style>
  <w:style w:type="paragraph" w:styleId="BalloonText">
    <w:name w:val="Balloon Text"/>
    <w:basedOn w:val="Normal"/>
    <w:link w:val="BalloonTextChar"/>
    <w:uiPriority w:val="99"/>
    <w:semiHidden/>
    <w:unhideWhenUsed/>
    <w:rsid w:val="00520DE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0D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84B59-F9E1-E042-89B4-DBF1A8B1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541</Words>
  <Characters>3089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Bradford</dc:creator>
  <cp:keywords/>
  <dc:description/>
  <cp:lastModifiedBy>Tim Clark</cp:lastModifiedBy>
  <cp:revision>3</cp:revision>
  <dcterms:created xsi:type="dcterms:W3CDTF">2014-02-05T16:50:00Z</dcterms:created>
  <dcterms:modified xsi:type="dcterms:W3CDTF">2014-02-05T21:21:00Z</dcterms:modified>
</cp:coreProperties>
</file>